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项目考核验收表</w:t>
      </w:r>
    </w:p>
    <w:p>
      <w:pPr>
        <w:jc w:val="center"/>
        <w:rPr>
          <w:rFonts w:ascii="宋体" w:hAnsi="宋体"/>
          <w:b/>
          <w:sz w:val="36"/>
          <w:szCs w:val="36"/>
        </w:rPr>
      </w:pP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课程名称：□嵌入式linux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□android应用开发</w:t>
      </w:r>
      <w:r>
        <w:rPr>
          <w:rFonts w:hint="eastAsia" w:ascii="宋体" w:hAnsi="宋体"/>
          <w:sz w:val="24"/>
        </w:rPr>
        <w:tab/>
      </w:r>
      <w:ins w:id="0" w:author="tanyong" w:date="2020-12-10T10:16:55Z">
        <w:r>
          <w:rPr>
            <w:rFonts w:hint="eastAsia" w:ascii="宋体" w:hAnsi="宋体"/>
            <w:sz w:val="24"/>
            <w:lang w:eastAsia="zh-CN"/>
          </w:rPr>
          <w:t>☑</w:t>
        </w:r>
      </w:ins>
      <w:ins w:id="1" w:author="gec" w:date="2017-04-18T17:41:00Z">
        <w:r>
          <w:rPr>
            <w:rFonts w:hint="eastAsia" w:ascii="宋体" w:hAnsi="宋体"/>
            <w:color w:val="002060"/>
            <w:sz w:val="24"/>
          </w:rPr>
          <w:t>Html5</w:t>
        </w:r>
      </w:ins>
      <w:r>
        <w:rPr>
          <w:rFonts w:hint="eastAsia" w:ascii="宋体" w:hAnsi="宋体"/>
          <w:sz w:val="24"/>
        </w:rPr>
        <w:t>应用开发</w:t>
      </w:r>
    </w:p>
    <w:tbl>
      <w:tblPr>
        <w:tblStyle w:val="9"/>
        <w:tblW w:w="901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7"/>
        <w:gridCol w:w="209"/>
        <w:gridCol w:w="1408"/>
        <w:gridCol w:w="152"/>
        <w:gridCol w:w="640"/>
        <w:gridCol w:w="1202"/>
        <w:gridCol w:w="1560"/>
        <w:gridCol w:w="357"/>
        <w:gridCol w:w="865"/>
        <w:gridCol w:w="1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7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1617" w:type="dxa"/>
            <w:gridSpan w:val="2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eastAsia" w:eastAsia="宋体"/>
                <w:b/>
                <w:sz w:val="24"/>
                <w:lang w:val="en-US" w:eastAsia="zh-CN"/>
              </w:rPr>
            </w:pPr>
            <w:ins w:id="2" w:author="tanyong" w:date="2020-12-10T10:17:06Z">
              <w:r>
                <w:rPr>
                  <w:rFonts w:hint="eastAsia"/>
                  <w:b/>
                  <w:sz w:val="24"/>
                  <w:lang w:val="en-US" w:eastAsia="zh-CN"/>
                </w:rPr>
                <w:t>谭勇</w:t>
              </w:r>
            </w:ins>
          </w:p>
        </w:tc>
        <w:tc>
          <w:tcPr>
            <w:tcW w:w="792" w:type="dxa"/>
            <w:gridSpan w:val="2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班级</w:t>
            </w:r>
          </w:p>
        </w:tc>
        <w:tc>
          <w:tcPr>
            <w:tcW w:w="1202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</w:p>
        </w:tc>
        <w:tc>
          <w:tcPr>
            <w:tcW w:w="1917" w:type="dxa"/>
            <w:gridSpan w:val="2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答辩验收时间</w:t>
            </w:r>
          </w:p>
        </w:tc>
        <w:tc>
          <w:tcPr>
            <w:tcW w:w="2205" w:type="dxa"/>
            <w:gridSpan w:val="2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eastAsia="宋体"/>
                <w:b/>
                <w:sz w:val="24"/>
                <w:lang w:val="en-US" w:eastAsia="zh-CN"/>
              </w:rPr>
            </w:pPr>
            <w:ins w:id="3" w:author="tanyong" w:date="2020-12-10T10:17:34Z">
              <w:r>
                <w:rPr>
                  <w:rFonts w:hint="eastAsia"/>
                  <w:b/>
                  <w:sz w:val="24"/>
                  <w:lang w:val="en-US" w:eastAsia="zh-CN"/>
                </w:rPr>
                <w:t>2</w:t>
              </w:r>
            </w:ins>
            <w:ins w:id="4" w:author="tanyong" w:date="2020-12-10T10:17:35Z">
              <w:r>
                <w:rPr>
                  <w:rFonts w:hint="eastAsia"/>
                  <w:b/>
                  <w:sz w:val="24"/>
                  <w:lang w:val="en-US" w:eastAsia="zh-CN"/>
                </w:rPr>
                <w:t>02</w:t>
              </w:r>
            </w:ins>
            <w:ins w:id="5" w:author="tanyong" w:date="2020-12-10T10:17:36Z">
              <w:r>
                <w:rPr>
                  <w:rFonts w:hint="eastAsia"/>
                  <w:b/>
                  <w:sz w:val="24"/>
                  <w:lang w:val="en-US" w:eastAsia="zh-CN"/>
                </w:rPr>
                <w:t>0</w:t>
              </w:r>
            </w:ins>
            <w:ins w:id="6" w:author="tanyong" w:date="2020-12-10T10:17:37Z">
              <w:r>
                <w:rPr>
                  <w:rFonts w:hint="eastAsia"/>
                  <w:b/>
                  <w:sz w:val="24"/>
                  <w:lang w:val="en-US" w:eastAsia="zh-CN"/>
                </w:rPr>
                <w:t>-1</w:t>
              </w:r>
            </w:ins>
            <w:ins w:id="7" w:author="tanyong" w:date="2020-12-10T10:17:39Z">
              <w:r>
                <w:rPr>
                  <w:rFonts w:hint="eastAsia"/>
                  <w:b/>
                  <w:sz w:val="24"/>
                  <w:lang w:val="en-US" w:eastAsia="zh-CN"/>
                </w:rPr>
                <w:t>2</w:t>
              </w:r>
            </w:ins>
            <w:ins w:id="8" w:author="tanyong" w:date="2020-12-10T10:17:40Z">
              <w:r>
                <w:rPr>
                  <w:rFonts w:hint="eastAsia"/>
                  <w:b/>
                  <w:sz w:val="24"/>
                  <w:lang w:val="en-US" w:eastAsia="zh-CN"/>
                </w:rPr>
                <w:t>-11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7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项目名称</w:t>
            </w:r>
          </w:p>
        </w:tc>
        <w:tc>
          <w:tcPr>
            <w:tcW w:w="3611" w:type="dxa"/>
            <w:gridSpan w:val="5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eastAsia="宋体"/>
                <w:b/>
                <w:sz w:val="24"/>
                <w:lang w:val="en-US" w:eastAsia="zh-CN"/>
              </w:rPr>
            </w:pPr>
            <w:ins w:id="9" w:author="tanyong" w:date="2020-12-10T10:17:47Z">
              <w:r>
                <w:rPr>
                  <w:rFonts w:hint="eastAsia"/>
                  <w:b/>
                  <w:sz w:val="24"/>
                  <w:lang w:val="en-US" w:eastAsia="zh-CN"/>
                </w:rPr>
                <w:t>一个</w:t>
              </w:r>
            </w:ins>
            <w:ins w:id="10" w:author="tanyong" w:date="2020-12-10T10:17:48Z">
              <w:r>
                <w:rPr>
                  <w:rFonts w:hint="eastAsia"/>
                  <w:b/>
                  <w:sz w:val="24"/>
                  <w:lang w:val="en-US" w:eastAsia="zh-CN"/>
                </w:rPr>
                <w:t>新的</w:t>
              </w:r>
            </w:ins>
            <w:ins w:id="11" w:author="tanyong" w:date="2020-12-10T10:17:50Z">
              <w:r>
                <w:rPr>
                  <w:rFonts w:hint="eastAsia"/>
                  <w:b/>
                  <w:sz w:val="24"/>
                  <w:lang w:val="en-US" w:eastAsia="zh-CN"/>
                </w:rPr>
                <w:t>起飞页</w:t>
              </w:r>
            </w:ins>
            <w:ins w:id="12" w:author="tanyong" w:date="2020-12-10T10:17:51Z">
              <w:r>
                <w:rPr>
                  <w:rFonts w:hint="eastAsia"/>
                  <w:b/>
                  <w:sz w:val="24"/>
                  <w:lang w:val="en-US" w:eastAsia="zh-CN"/>
                </w:rPr>
                <w:t>站点</w:t>
              </w:r>
            </w:ins>
          </w:p>
        </w:tc>
        <w:tc>
          <w:tcPr>
            <w:tcW w:w="1917" w:type="dxa"/>
            <w:gridSpan w:val="2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指导老师</w:t>
            </w:r>
          </w:p>
        </w:tc>
        <w:tc>
          <w:tcPr>
            <w:tcW w:w="2205" w:type="dxa"/>
            <w:gridSpan w:val="2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eastAsia="宋体"/>
                <w:b/>
                <w:sz w:val="24"/>
                <w:lang w:val="en-US" w:eastAsia="zh-CN"/>
              </w:rPr>
            </w:pPr>
            <w:ins w:id="13" w:author="tanyong" w:date="2020-12-10T10:17:59Z">
              <w:r>
                <w:rPr>
                  <w:rFonts w:hint="eastAsia"/>
                  <w:b/>
                  <w:sz w:val="24"/>
                  <w:lang w:val="en-US" w:eastAsia="zh-CN"/>
                </w:rPr>
                <w:t>龚</w:t>
              </w:r>
            </w:ins>
            <w:ins w:id="14" w:author="tanyong" w:date="2020-12-10T10:18:28Z">
              <w:r>
                <w:rPr>
                  <w:rFonts w:hint="eastAsia"/>
                  <w:b/>
                  <w:sz w:val="24"/>
                  <w:lang w:val="en-US" w:eastAsia="zh-CN"/>
                </w:rPr>
                <w:t>瑞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10" w:hRule="atLeast"/>
          <w:jc w:val="center"/>
        </w:trPr>
        <w:tc>
          <w:tcPr>
            <w:tcW w:w="1277" w:type="dxa"/>
            <w:shd w:val="clear" w:color="auto" w:fill="auto"/>
            <w:textDirection w:val="tbRlV"/>
            <w:vAlign w:val="center"/>
          </w:tcPr>
          <w:p>
            <w:pPr>
              <w:spacing w:line="360" w:lineRule="auto"/>
              <w:ind w:left="113" w:right="113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设计目标</w:t>
            </w:r>
          </w:p>
        </w:tc>
        <w:tc>
          <w:tcPr>
            <w:tcW w:w="7733" w:type="dxa"/>
            <w:gridSpan w:val="9"/>
            <w:shd w:val="clear" w:color="auto" w:fill="auto"/>
            <w:vAlign w:val="center"/>
          </w:tcPr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  <w:rPr>
                <w:rFonts w:hint="default" w:asciiTheme="majorEastAsia" w:hAnsiTheme="majorEastAsia" w:eastAsiaTheme="majorEastAsia"/>
                <w:lang w:val="en-US" w:eastAsia="zh-CN"/>
              </w:rPr>
            </w:pPr>
            <w:ins w:id="15" w:author="tanyong" w:date="2020-12-10T10:35:09Z">
              <w:r>
                <w:rPr>
                  <w:rFonts w:hint="eastAsia" w:asciiTheme="majorEastAsia" w:hAnsiTheme="majorEastAsia" w:eastAsiaTheme="majorEastAsia"/>
                  <w:lang w:val="en-US" w:eastAsia="zh-CN"/>
                </w:rPr>
                <w:t>实现</w:t>
              </w:r>
            </w:ins>
            <w:ins w:id="16" w:author="tanyong" w:date="2020-12-10T10:35:12Z">
              <w:r>
                <w:rPr>
                  <w:rFonts w:hint="eastAsia" w:asciiTheme="majorEastAsia" w:hAnsiTheme="majorEastAsia" w:eastAsiaTheme="majorEastAsia"/>
                  <w:lang w:val="en-US" w:eastAsia="zh-CN"/>
                </w:rPr>
                <w:t>对</w:t>
              </w:r>
            </w:ins>
            <w:ins w:id="17" w:author="tanyong" w:date="2020-12-10T10:35:15Z">
              <w:r>
                <w:rPr>
                  <w:rFonts w:hint="eastAsia" w:asciiTheme="majorEastAsia" w:hAnsiTheme="majorEastAsia" w:eastAsiaTheme="majorEastAsia"/>
                  <w:lang w:val="en-US" w:eastAsia="zh-CN"/>
                </w:rPr>
                <w:t>原</w:t>
              </w:r>
            </w:ins>
            <w:ins w:id="18" w:author="tanyong" w:date="2020-12-10T10:35:35Z">
              <w:r>
                <w:rPr>
                  <w:rFonts w:hint="eastAsia" w:asciiTheme="majorEastAsia" w:hAnsiTheme="majorEastAsia" w:eastAsiaTheme="majorEastAsia"/>
                  <w:lang w:val="en-US" w:eastAsia="zh-CN"/>
                </w:rPr>
                <w:t>新</w:t>
              </w:r>
            </w:ins>
            <w:ins w:id="19" w:author="tanyong" w:date="2020-12-10T10:35:17Z">
              <w:r>
                <w:rPr>
                  <w:rFonts w:hint="eastAsia" w:asciiTheme="majorEastAsia" w:hAnsiTheme="majorEastAsia" w:eastAsiaTheme="majorEastAsia"/>
                  <w:lang w:val="en-US" w:eastAsia="zh-CN"/>
                </w:rPr>
                <w:t>起飞页的</w:t>
              </w:r>
            </w:ins>
            <w:ins w:id="20" w:author="tanyong" w:date="2020-12-10T10:35:21Z">
              <w:r>
                <w:rPr>
                  <w:rFonts w:hint="eastAsia" w:asciiTheme="majorEastAsia" w:hAnsiTheme="majorEastAsia" w:eastAsiaTheme="majorEastAsia"/>
                  <w:lang w:val="en-US" w:eastAsia="zh-CN"/>
                </w:rPr>
                <w:t>还原</w:t>
              </w:r>
            </w:ins>
          </w:p>
          <w:p>
            <w:pPr>
              <w:widowControl/>
              <w:jc w:val="left"/>
            </w:pPr>
          </w:p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92" w:hRule="atLeast"/>
          <w:jc w:val="center"/>
        </w:trPr>
        <w:tc>
          <w:tcPr>
            <w:tcW w:w="1277" w:type="dxa"/>
            <w:shd w:val="clear" w:color="auto" w:fill="auto"/>
            <w:textDirection w:val="tbRlV"/>
            <w:vAlign w:val="center"/>
          </w:tcPr>
          <w:p>
            <w:pPr>
              <w:spacing w:line="360" w:lineRule="auto"/>
              <w:ind w:left="113" w:right="113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功能描述</w:t>
            </w:r>
          </w:p>
        </w:tc>
        <w:tc>
          <w:tcPr>
            <w:tcW w:w="7733" w:type="dxa"/>
            <w:gridSpan w:val="9"/>
            <w:shd w:val="clear" w:color="auto" w:fill="auto"/>
            <w:vAlign w:val="center"/>
          </w:tcPr>
          <w:p>
            <w:pPr>
              <w:widowControl/>
              <w:jc w:val="left"/>
            </w:pPr>
          </w:p>
          <w:p>
            <w:pPr>
              <w:widowControl/>
              <w:jc w:val="left"/>
              <w:rPr>
                <w:ins w:id="21" w:author="tanyong" w:date="2020-12-10T10:38:13Z"/>
                <w:rFonts w:hint="eastAsia"/>
                <w:lang w:val="en-US" w:eastAsia="zh-CN"/>
              </w:rPr>
            </w:pPr>
            <w:ins w:id="22" w:author="tanyong" w:date="2020-12-10T10:36:02Z">
              <w:r>
                <w:rPr>
                  <w:rFonts w:hint="eastAsia"/>
                  <w:lang w:val="en-US" w:eastAsia="zh-CN"/>
                </w:rPr>
                <w:t>首页</w:t>
              </w:r>
            </w:ins>
            <w:ins w:id="23" w:author="tanyong" w:date="2020-12-10T10:36:03Z">
              <w:r>
                <w:rPr>
                  <w:rFonts w:hint="eastAsia"/>
                  <w:lang w:val="en-US" w:eastAsia="zh-CN"/>
                </w:rPr>
                <w:t>，</w:t>
              </w:r>
            </w:ins>
            <w:ins w:id="24" w:author="tanyong" w:date="2020-12-10T10:37:00Z">
              <w:r>
                <w:rPr>
                  <w:rFonts w:hint="eastAsia"/>
                  <w:lang w:val="en-US" w:eastAsia="zh-CN"/>
                </w:rPr>
                <w:t>关于品牌</w:t>
              </w:r>
            </w:ins>
            <w:ins w:id="25" w:author="tanyong" w:date="2020-12-10T10:37:01Z">
              <w:r>
                <w:rPr>
                  <w:rFonts w:hint="eastAsia"/>
                  <w:lang w:val="en-US" w:eastAsia="zh-CN"/>
                </w:rPr>
                <w:t>，</w:t>
              </w:r>
            </w:ins>
            <w:ins w:id="26" w:author="tanyong" w:date="2020-12-10T10:37:06Z">
              <w:r>
                <w:rPr>
                  <w:rFonts w:hint="eastAsia"/>
                  <w:lang w:val="en-US" w:eastAsia="zh-CN"/>
                </w:rPr>
                <w:t>品牌</w:t>
              </w:r>
            </w:ins>
            <w:ins w:id="27" w:author="tanyong" w:date="2020-12-10T10:37:07Z">
              <w:r>
                <w:rPr>
                  <w:rFonts w:hint="eastAsia"/>
                  <w:lang w:val="en-US" w:eastAsia="zh-CN"/>
                </w:rPr>
                <w:t>商店</w:t>
              </w:r>
            </w:ins>
            <w:ins w:id="28" w:author="tanyong" w:date="2020-12-10T10:37:09Z">
              <w:r>
                <w:rPr>
                  <w:rFonts w:hint="eastAsia"/>
                  <w:lang w:val="en-US" w:eastAsia="zh-CN"/>
                </w:rPr>
                <w:t>，</w:t>
              </w:r>
            </w:ins>
            <w:ins w:id="29" w:author="tanyong" w:date="2020-12-10T10:37:29Z">
              <w:r>
                <w:rPr>
                  <w:rFonts w:hint="eastAsia"/>
                  <w:lang w:val="en-US" w:eastAsia="zh-CN"/>
                </w:rPr>
                <w:t>常见</w:t>
              </w:r>
            </w:ins>
            <w:ins w:id="30" w:author="tanyong" w:date="2020-12-10T10:37:30Z">
              <w:r>
                <w:rPr>
                  <w:rFonts w:hint="eastAsia"/>
                  <w:lang w:val="en-US" w:eastAsia="zh-CN"/>
                </w:rPr>
                <w:t>问题</w:t>
              </w:r>
            </w:ins>
            <w:ins w:id="31" w:author="tanyong" w:date="2020-12-10T10:37:32Z">
              <w:r>
                <w:rPr>
                  <w:rFonts w:hint="eastAsia"/>
                  <w:lang w:val="en-US" w:eastAsia="zh-CN"/>
                </w:rPr>
                <w:t>，</w:t>
              </w:r>
            </w:ins>
            <w:ins w:id="32" w:author="tanyong" w:date="2020-12-10T10:37:34Z">
              <w:r>
                <w:rPr>
                  <w:rFonts w:hint="eastAsia"/>
                  <w:lang w:val="en-US" w:eastAsia="zh-CN"/>
                </w:rPr>
                <w:t>联系</w:t>
              </w:r>
            </w:ins>
            <w:ins w:id="33" w:author="tanyong" w:date="2020-12-10T10:37:50Z">
              <w:r>
                <w:rPr>
                  <w:rFonts w:hint="eastAsia"/>
                  <w:lang w:val="en-US" w:eastAsia="zh-CN"/>
                </w:rPr>
                <w:t>我们</w:t>
              </w:r>
            </w:ins>
            <w:ins w:id="34" w:author="tanyong" w:date="2020-12-10T10:37:51Z">
              <w:r>
                <w:rPr>
                  <w:rFonts w:hint="eastAsia"/>
                  <w:lang w:val="en-US" w:eastAsia="zh-CN"/>
                </w:rPr>
                <w:t>，</w:t>
              </w:r>
            </w:ins>
            <w:ins w:id="35" w:author="tanyong" w:date="2020-12-10T10:38:02Z">
              <w:r>
                <w:rPr>
                  <w:rFonts w:hint="eastAsia"/>
                  <w:lang w:val="en-US" w:eastAsia="zh-CN"/>
                </w:rPr>
                <w:t>登陆注册</w:t>
              </w:r>
            </w:ins>
            <w:ins w:id="36" w:author="tanyong" w:date="2020-12-10T10:38:03Z">
              <w:r>
                <w:rPr>
                  <w:rFonts w:hint="eastAsia"/>
                  <w:lang w:val="en-US" w:eastAsia="zh-CN"/>
                </w:rPr>
                <w:t>，</w:t>
              </w:r>
            </w:ins>
            <w:ins w:id="37" w:author="tanyong" w:date="2020-12-10T10:38:06Z">
              <w:r>
                <w:rPr>
                  <w:rFonts w:hint="eastAsia"/>
                  <w:lang w:val="en-US" w:eastAsia="zh-CN"/>
                </w:rPr>
                <w:t>购物车</w:t>
              </w:r>
            </w:ins>
            <w:ins w:id="38" w:author="tanyong" w:date="2020-12-10T10:38:08Z">
              <w:r>
                <w:rPr>
                  <w:rFonts w:hint="eastAsia"/>
                  <w:lang w:val="en-US" w:eastAsia="zh-CN"/>
                </w:rPr>
                <w:t>以及</w:t>
              </w:r>
            </w:ins>
            <w:ins w:id="39" w:author="tanyong" w:date="2020-12-10T10:38:11Z">
              <w:r>
                <w:rPr>
                  <w:rFonts w:hint="eastAsia"/>
                  <w:lang w:val="en-US" w:eastAsia="zh-CN"/>
                </w:rPr>
                <w:t>serier1</w:t>
              </w:r>
            </w:ins>
          </w:p>
          <w:p>
            <w:pPr>
              <w:widowControl/>
              <w:jc w:val="left"/>
              <w:rPr>
                <w:rFonts w:hint="default"/>
                <w:lang w:val="en-US" w:eastAsia="zh-CN"/>
              </w:rPr>
            </w:pPr>
            <w:ins w:id="40" w:author="tanyong" w:date="2020-12-10T10:38:59Z">
              <w:r>
                <w:rPr>
                  <w:rFonts w:hint="eastAsia"/>
                  <w:lang w:val="en-US" w:eastAsia="zh-CN"/>
                </w:rPr>
                <w:t>八</w:t>
              </w:r>
            </w:ins>
            <w:ins w:id="41" w:author="tanyong" w:date="2020-12-10T10:38:17Z">
              <w:r>
                <w:rPr>
                  <w:rFonts w:hint="eastAsia"/>
                  <w:lang w:val="en-US" w:eastAsia="zh-CN"/>
                </w:rPr>
                <w:t>个</w:t>
              </w:r>
            </w:ins>
            <w:ins w:id="42" w:author="tanyong" w:date="2020-12-10T10:38:30Z">
              <w:r>
                <w:rPr>
                  <w:rFonts w:hint="eastAsia"/>
                  <w:lang w:val="en-US" w:eastAsia="zh-CN"/>
                </w:rPr>
                <w:t>静态</w:t>
              </w:r>
            </w:ins>
            <w:ins w:id="43" w:author="tanyong" w:date="2020-12-10T10:38:20Z">
              <w:r>
                <w:rPr>
                  <w:rFonts w:hint="eastAsia"/>
                  <w:lang w:val="en-US" w:eastAsia="zh-CN"/>
                </w:rPr>
                <w:t>页面</w:t>
              </w:r>
            </w:ins>
            <w:ins w:id="44" w:author="tanyong" w:date="2020-12-10T10:38:21Z">
              <w:r>
                <w:rPr>
                  <w:rFonts w:hint="eastAsia"/>
                  <w:lang w:val="en-US" w:eastAsia="zh-CN"/>
                </w:rPr>
                <w:t>的</w:t>
              </w:r>
            </w:ins>
            <w:ins w:id="45" w:author="tanyong" w:date="2020-12-10T10:38:23Z">
              <w:r>
                <w:rPr>
                  <w:rFonts w:hint="eastAsia"/>
                  <w:lang w:val="en-US" w:eastAsia="zh-CN"/>
                </w:rPr>
                <w:t>相互</w:t>
              </w:r>
            </w:ins>
            <w:ins w:id="46" w:author="tanyong" w:date="2020-12-10T10:38:25Z">
              <w:r>
                <w:rPr>
                  <w:rFonts w:hint="eastAsia"/>
                  <w:lang w:val="en-US" w:eastAsia="zh-CN"/>
                </w:rPr>
                <w:t>切换</w:t>
              </w:r>
            </w:ins>
            <w:ins w:id="47" w:author="tanyong" w:date="2020-12-10T10:38:36Z">
              <w:r>
                <w:rPr>
                  <w:rFonts w:hint="eastAsia"/>
                  <w:lang w:val="en-US" w:eastAsia="zh-CN"/>
                </w:rPr>
                <w:t>，</w:t>
              </w:r>
            </w:ins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77" w:type="dxa"/>
            <w:shd w:val="clear" w:color="auto" w:fill="auto"/>
            <w:textDirection w:val="tbRlV"/>
            <w:vAlign w:val="center"/>
          </w:tcPr>
          <w:p>
            <w:pPr>
              <w:spacing w:line="360" w:lineRule="auto"/>
              <w:ind w:left="113" w:right="113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设计方案</w:t>
            </w:r>
          </w:p>
        </w:tc>
        <w:tc>
          <w:tcPr>
            <w:tcW w:w="7733" w:type="dxa"/>
            <w:gridSpan w:val="9"/>
            <w:shd w:val="clear" w:color="auto" w:fill="auto"/>
            <w:vAlign w:val="center"/>
          </w:tcPr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  <w:rPr>
                <w:rFonts w:hint="default" w:eastAsia="宋体"/>
                <w:lang w:val="en-US" w:eastAsia="zh-CN"/>
              </w:rPr>
            </w:pPr>
            <w:ins w:id="48" w:author="tanyong" w:date="2020-12-10T10:39:35Z">
              <w:r>
                <w:rPr>
                  <w:rFonts w:hint="eastAsia"/>
                  <w:lang w:val="en-US" w:eastAsia="zh-CN"/>
                </w:rPr>
                <w:t>跟着</w:t>
              </w:r>
            </w:ins>
            <w:ins w:id="49" w:author="tanyong" w:date="2020-12-10T10:39:38Z">
              <w:r>
                <w:rPr>
                  <w:rFonts w:hint="eastAsia"/>
                  <w:lang w:val="en-US" w:eastAsia="zh-CN"/>
                </w:rPr>
                <w:t>原网页走</w:t>
              </w:r>
            </w:ins>
            <w:ins w:id="50" w:author="tanyong" w:date="2020-12-10T10:39:39Z">
              <w:r>
                <w:rPr>
                  <w:rFonts w:hint="eastAsia"/>
                  <w:lang w:val="en-US" w:eastAsia="zh-CN"/>
                </w:rPr>
                <w:t>，</w:t>
              </w:r>
            </w:ins>
            <w:ins w:id="51" w:author="tanyong" w:date="2020-12-10T10:39:42Z">
              <w:r>
                <w:rPr>
                  <w:rFonts w:hint="eastAsia"/>
                  <w:lang w:val="en-US" w:eastAsia="zh-CN"/>
                </w:rPr>
                <w:t>一个一个</w:t>
              </w:r>
            </w:ins>
            <w:ins w:id="52" w:author="tanyong" w:date="2020-12-10T10:39:43Z">
              <w:r>
                <w:rPr>
                  <w:rFonts w:hint="eastAsia"/>
                  <w:lang w:val="en-US" w:eastAsia="zh-CN"/>
                </w:rPr>
                <w:t>慢慢做</w:t>
              </w:r>
            </w:ins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51" w:hRule="atLeast"/>
          <w:jc w:val="center"/>
        </w:trPr>
        <w:tc>
          <w:tcPr>
            <w:tcW w:w="1277" w:type="dxa"/>
            <w:shd w:val="clear" w:color="auto" w:fill="auto"/>
            <w:textDirection w:val="tbRlV"/>
            <w:vAlign w:val="center"/>
          </w:tcPr>
          <w:p>
            <w:pPr>
              <w:spacing w:line="360" w:lineRule="auto"/>
              <w:ind w:left="113" w:right="113"/>
              <w:jc w:val="center"/>
              <w:rPr>
                <w:b/>
                <w:sz w:val="24"/>
              </w:rPr>
            </w:pPr>
          </w:p>
          <w:p>
            <w:pPr>
              <w:spacing w:line="360" w:lineRule="auto"/>
              <w:ind w:left="113" w:right="113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实现过程</w:t>
            </w:r>
          </w:p>
          <w:p>
            <w:pPr>
              <w:spacing w:line="360" w:lineRule="auto"/>
              <w:ind w:left="113" w:right="113"/>
              <w:jc w:val="center"/>
              <w:rPr>
                <w:b/>
                <w:sz w:val="24"/>
              </w:rPr>
            </w:pPr>
          </w:p>
        </w:tc>
        <w:tc>
          <w:tcPr>
            <w:tcW w:w="7733" w:type="dxa"/>
            <w:gridSpan w:val="9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eastAsia="宋体"/>
                <w:lang w:val="en-US" w:eastAsia="zh-CN"/>
              </w:rPr>
            </w:pPr>
            <w:ins w:id="53" w:author="tanyong" w:date="2020-12-10T10:39:48Z">
              <w:r>
                <w:rPr>
                  <w:rFonts w:hint="eastAsia"/>
                  <w:lang w:val="en-US" w:eastAsia="zh-CN"/>
                </w:rPr>
                <w:t>每个</w:t>
              </w:r>
            </w:ins>
            <w:ins w:id="54" w:author="tanyong" w:date="2020-12-10T10:39:50Z">
              <w:r>
                <w:rPr>
                  <w:rFonts w:hint="eastAsia"/>
                  <w:lang w:val="en-US" w:eastAsia="zh-CN"/>
                </w:rPr>
                <w:t>页面</w:t>
              </w:r>
            </w:ins>
            <w:ins w:id="55" w:author="tanyong" w:date="2020-12-10T10:39:51Z">
              <w:r>
                <w:rPr>
                  <w:rFonts w:hint="eastAsia"/>
                  <w:lang w:val="en-US" w:eastAsia="zh-CN"/>
                </w:rPr>
                <w:t>先</w:t>
              </w:r>
            </w:ins>
            <w:ins w:id="56" w:author="tanyong" w:date="2020-12-10T10:39:53Z">
              <w:r>
                <w:rPr>
                  <w:rFonts w:hint="eastAsia"/>
                  <w:lang w:val="en-US" w:eastAsia="zh-CN"/>
                </w:rPr>
                <w:t>摸清</w:t>
              </w:r>
            </w:ins>
            <w:ins w:id="57" w:author="tanyong" w:date="2020-12-10T10:39:56Z">
              <w:r>
                <w:rPr>
                  <w:rFonts w:hint="eastAsia"/>
                  <w:lang w:val="en-US" w:eastAsia="zh-CN"/>
                </w:rPr>
                <w:t>布局，</w:t>
              </w:r>
            </w:ins>
            <w:ins w:id="58" w:author="tanyong" w:date="2020-12-10T10:40:01Z">
              <w:r>
                <w:rPr>
                  <w:rFonts w:hint="eastAsia"/>
                  <w:lang w:val="en-US" w:eastAsia="zh-CN"/>
                </w:rPr>
                <w:t>布局</w:t>
              </w:r>
            </w:ins>
            <w:ins w:id="59" w:author="tanyong" w:date="2020-12-10T10:40:02Z">
              <w:r>
                <w:rPr>
                  <w:rFonts w:hint="eastAsia"/>
                  <w:lang w:val="en-US" w:eastAsia="zh-CN"/>
                </w:rPr>
                <w:t>之后再</w:t>
              </w:r>
            </w:ins>
            <w:ins w:id="60" w:author="tanyong" w:date="2020-12-10T10:40:07Z">
              <w:r>
                <w:rPr>
                  <w:rFonts w:hint="eastAsia"/>
                  <w:lang w:val="en-US" w:eastAsia="zh-CN"/>
                </w:rPr>
                <w:t>填写</w:t>
              </w:r>
            </w:ins>
            <w:ins w:id="61" w:author="tanyong" w:date="2020-12-10T10:40:09Z">
              <w:r>
                <w:rPr>
                  <w:rFonts w:hint="eastAsia"/>
                  <w:lang w:val="en-US" w:eastAsia="zh-CN"/>
                </w:rPr>
                <w:t>内容</w:t>
              </w:r>
            </w:ins>
            <w:ins w:id="62" w:author="tanyong" w:date="2020-12-10T10:40:10Z">
              <w:r>
                <w:rPr>
                  <w:rFonts w:hint="eastAsia"/>
                  <w:lang w:val="en-US" w:eastAsia="zh-CN"/>
                </w:rPr>
                <w:t>，</w:t>
              </w:r>
            </w:ins>
            <w:ins w:id="63" w:author="tanyong" w:date="2020-12-10T10:40:11Z">
              <w:r>
                <w:rPr>
                  <w:rFonts w:hint="eastAsia"/>
                  <w:lang w:val="en-US" w:eastAsia="zh-CN"/>
                </w:rPr>
                <w:t>增加</w:t>
              </w:r>
            </w:ins>
            <w:ins w:id="64" w:author="tanyong" w:date="2020-12-10T10:40:13Z">
              <w:r>
                <w:rPr>
                  <w:rFonts w:hint="eastAsia"/>
                  <w:lang w:val="en-US" w:eastAsia="zh-CN"/>
                </w:rPr>
                <w:t>ho</w:t>
              </w:r>
            </w:ins>
            <w:ins w:id="65" w:author="tanyong" w:date="2020-12-10T10:40:15Z">
              <w:r>
                <w:rPr>
                  <w:rFonts w:hint="eastAsia"/>
                  <w:lang w:val="en-US" w:eastAsia="zh-CN"/>
                </w:rPr>
                <w:t>ver</w:t>
              </w:r>
            </w:ins>
            <w:ins w:id="66" w:author="tanyong" w:date="2020-12-10T10:40:17Z">
              <w:r>
                <w:rPr>
                  <w:rFonts w:hint="eastAsia"/>
                  <w:lang w:val="en-US" w:eastAsia="zh-CN"/>
                </w:rPr>
                <w:t>效果</w:t>
              </w:r>
            </w:ins>
            <w:ins w:id="67" w:author="tanyong" w:date="2020-12-10T10:40:19Z">
              <w:r>
                <w:rPr>
                  <w:rFonts w:hint="eastAsia"/>
                  <w:lang w:val="en-US" w:eastAsia="zh-CN"/>
                </w:rPr>
                <w:t>等</w:t>
              </w:r>
            </w:ins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277" w:type="dxa"/>
            <w:shd w:val="clear" w:color="auto" w:fill="auto"/>
            <w:textDirection w:val="tbRlV"/>
            <w:vAlign w:val="center"/>
          </w:tcPr>
          <w:p>
            <w:pPr>
              <w:spacing w:line="360" w:lineRule="auto"/>
              <w:ind w:left="113" w:right="113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遇见的困难</w:t>
            </w:r>
          </w:p>
        </w:tc>
        <w:tc>
          <w:tcPr>
            <w:tcW w:w="7733" w:type="dxa"/>
            <w:gridSpan w:val="9"/>
            <w:shd w:val="clear" w:color="auto" w:fill="auto"/>
            <w:vAlign w:val="center"/>
          </w:tcPr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  <w:rPr>
                <w:ins w:id="68" w:author="tanyong" w:date="2020-12-10T10:41:33Z"/>
                <w:rFonts w:hint="eastAsia"/>
                <w:lang w:val="en-US" w:eastAsia="zh-CN"/>
              </w:rPr>
            </w:pPr>
            <w:ins w:id="69" w:author="tanyong" w:date="2020-12-10T10:41:09Z">
              <w:r>
                <w:rPr>
                  <w:rFonts w:hint="eastAsia"/>
                  <w:lang w:val="en-US" w:eastAsia="zh-CN"/>
                </w:rPr>
                <w:t>背景图片</w:t>
              </w:r>
            </w:ins>
            <w:ins w:id="70" w:author="tanyong" w:date="2020-12-10T10:41:22Z">
              <w:r>
                <w:rPr>
                  <w:rFonts w:hint="eastAsia"/>
                  <w:lang w:val="en-US" w:eastAsia="zh-CN"/>
                </w:rPr>
                <w:t>固定</w:t>
              </w:r>
            </w:ins>
            <w:ins w:id="71" w:author="tanyong" w:date="2020-12-10T10:41:23Z">
              <w:r>
                <w:rPr>
                  <w:rFonts w:hint="eastAsia"/>
                  <w:lang w:val="en-US" w:eastAsia="zh-CN"/>
                </w:rPr>
                <w:t>，</w:t>
              </w:r>
            </w:ins>
            <w:ins w:id="72" w:author="tanyong" w:date="2020-12-10T10:41:26Z">
              <w:r>
                <w:rPr>
                  <w:rFonts w:hint="eastAsia"/>
                  <w:lang w:val="en-US" w:eastAsia="zh-CN"/>
                </w:rPr>
                <w:t>不随</w:t>
              </w:r>
            </w:ins>
            <w:ins w:id="73" w:author="tanyong" w:date="2020-12-10T10:41:27Z">
              <w:r>
                <w:rPr>
                  <w:rFonts w:hint="eastAsia"/>
                  <w:lang w:val="en-US" w:eastAsia="zh-CN"/>
                </w:rPr>
                <w:t>滑轮</w:t>
              </w:r>
            </w:ins>
            <w:ins w:id="74" w:author="tanyong" w:date="2020-12-10T10:41:32Z">
              <w:r>
                <w:rPr>
                  <w:rFonts w:hint="eastAsia"/>
                  <w:lang w:val="en-US" w:eastAsia="zh-CN"/>
                </w:rPr>
                <w:t>滑动</w:t>
              </w:r>
            </w:ins>
          </w:p>
          <w:p>
            <w:pPr>
              <w:widowControl/>
              <w:jc w:val="left"/>
              <w:rPr>
                <w:rFonts w:hint="default"/>
                <w:lang w:val="en-US" w:eastAsia="zh-CN"/>
              </w:rPr>
            </w:pPr>
          </w:p>
          <w:p>
            <w:pPr>
              <w:widowControl/>
              <w:jc w:val="left"/>
              <w:rPr>
                <w:ins w:id="75" w:author="tanyong" w:date="2020-12-10T10:44:34Z"/>
                <w:rFonts w:hint="eastAsia"/>
                <w:lang w:val="en-US" w:eastAsia="zh-CN"/>
              </w:rPr>
            </w:pPr>
            <w:ins w:id="76" w:author="tanyong" w:date="2020-12-10T10:44:12Z">
              <w:r>
                <w:rPr>
                  <w:rFonts w:hint="eastAsia"/>
                  <w:lang w:val="en-US" w:eastAsia="zh-CN"/>
                </w:rPr>
                <w:t>首页</w:t>
              </w:r>
            </w:ins>
            <w:ins w:id="77" w:author="tanyong" w:date="2020-12-10T10:44:13Z">
              <w:r>
                <w:rPr>
                  <w:rFonts w:hint="eastAsia"/>
                  <w:lang w:val="en-US" w:eastAsia="zh-CN"/>
                </w:rPr>
                <w:t>中</w:t>
              </w:r>
            </w:ins>
            <w:ins w:id="78" w:author="tanyong" w:date="2020-12-10T10:44:20Z">
              <w:r>
                <w:rPr>
                  <w:rFonts w:hint="eastAsia"/>
                  <w:lang w:val="en-US" w:eastAsia="zh-CN"/>
                </w:rPr>
                <w:t>hover</w:t>
              </w:r>
            </w:ins>
            <w:ins w:id="79" w:author="tanyong" w:date="2020-12-10T10:44:22Z">
              <w:r>
                <w:rPr>
                  <w:rFonts w:hint="eastAsia"/>
                  <w:lang w:val="en-US" w:eastAsia="zh-CN"/>
                </w:rPr>
                <w:t>出现</w:t>
              </w:r>
            </w:ins>
            <w:ins w:id="80" w:author="tanyong" w:date="2020-12-10T10:44:23Z">
              <w:r>
                <w:rPr>
                  <w:rFonts w:hint="eastAsia"/>
                  <w:lang w:val="en-US" w:eastAsia="zh-CN"/>
                </w:rPr>
                <w:t>放大</w:t>
              </w:r>
            </w:ins>
            <w:ins w:id="81" w:author="tanyong" w:date="2020-12-10T10:44:25Z">
              <w:r>
                <w:rPr>
                  <w:rFonts w:hint="eastAsia"/>
                  <w:lang w:val="en-US" w:eastAsia="zh-CN"/>
                </w:rPr>
                <w:t>效果</w:t>
              </w:r>
            </w:ins>
            <w:ins w:id="82" w:author="tanyong" w:date="2020-12-10T10:44:26Z">
              <w:r>
                <w:rPr>
                  <w:rFonts w:hint="eastAsia"/>
                  <w:lang w:val="en-US" w:eastAsia="zh-CN"/>
                </w:rPr>
                <w:t>和</w:t>
              </w:r>
            </w:ins>
            <w:ins w:id="83" w:author="tanyong" w:date="2020-12-10T10:44:34Z">
              <w:r>
                <w:rPr>
                  <w:rFonts w:hint="eastAsia"/>
                  <w:lang w:val="en-US" w:eastAsia="zh-CN"/>
                </w:rPr>
                <w:t>文字介绍</w:t>
              </w:r>
            </w:ins>
          </w:p>
          <w:p>
            <w:pPr>
              <w:widowControl/>
              <w:jc w:val="left"/>
              <w:rPr>
                <w:ins w:id="84" w:author="tanyong" w:date="2020-12-10T10:44:35Z"/>
                <w:rFonts w:hint="eastAsia"/>
                <w:lang w:val="en-US" w:eastAsia="zh-CN"/>
              </w:rPr>
            </w:pPr>
          </w:p>
          <w:p>
            <w:pPr>
              <w:widowControl/>
              <w:jc w:val="left"/>
              <w:rPr>
                <w:ins w:id="85" w:author="tanyong" w:date="2020-12-10T10:45:38Z"/>
                <w:rFonts w:hint="eastAsia"/>
                <w:lang w:val="en-US" w:eastAsia="zh-CN"/>
              </w:rPr>
            </w:pPr>
            <w:ins w:id="86" w:author="tanyong" w:date="2020-12-10T10:44:49Z">
              <w:r>
                <w:rPr>
                  <w:rFonts w:hint="eastAsia"/>
                  <w:lang w:val="en-US" w:eastAsia="zh-CN"/>
                </w:rPr>
                <w:t>常见问题</w:t>
              </w:r>
            </w:ins>
            <w:ins w:id="87" w:author="tanyong" w:date="2020-12-10T10:44:50Z">
              <w:r>
                <w:rPr>
                  <w:rFonts w:hint="eastAsia"/>
                  <w:lang w:val="en-US" w:eastAsia="zh-CN"/>
                </w:rPr>
                <w:t>中</w:t>
              </w:r>
            </w:ins>
            <w:ins w:id="88" w:author="tanyong" w:date="2020-12-10T10:44:52Z">
              <w:r>
                <w:rPr>
                  <w:rFonts w:hint="eastAsia"/>
                  <w:lang w:val="en-US" w:eastAsia="zh-CN"/>
                </w:rPr>
                <w:t>如何</w:t>
              </w:r>
            </w:ins>
            <w:ins w:id="89" w:author="tanyong" w:date="2020-12-10T10:45:01Z">
              <w:r>
                <w:rPr>
                  <w:rFonts w:hint="eastAsia"/>
                  <w:lang w:val="en-US" w:eastAsia="zh-CN"/>
                </w:rPr>
                <w:t>点击</w:t>
              </w:r>
            </w:ins>
            <w:ins w:id="90" w:author="tanyong" w:date="2020-12-10T10:45:02Z">
              <w:r>
                <w:rPr>
                  <w:rFonts w:hint="eastAsia"/>
                  <w:lang w:val="en-US" w:eastAsia="zh-CN"/>
                </w:rPr>
                <w:t>一下</w:t>
              </w:r>
            </w:ins>
            <w:ins w:id="91" w:author="tanyong" w:date="2020-12-10T10:45:06Z">
              <w:r>
                <w:rPr>
                  <w:rFonts w:hint="eastAsia"/>
                  <w:lang w:val="en-US" w:eastAsia="zh-CN"/>
                </w:rPr>
                <w:t>使</w:t>
              </w:r>
            </w:ins>
            <w:ins w:id="92" w:author="tanyong" w:date="2020-12-10T10:45:16Z">
              <w:r>
                <w:rPr>
                  <w:rFonts w:hint="eastAsia"/>
                  <w:lang w:val="en-US" w:eastAsia="zh-CN"/>
                </w:rPr>
                <w:t>图标</w:t>
              </w:r>
            </w:ins>
            <w:ins w:id="93" w:author="tanyong" w:date="2020-12-10T10:45:17Z">
              <w:r>
                <w:rPr>
                  <w:rFonts w:hint="eastAsia"/>
                  <w:lang w:val="en-US" w:eastAsia="zh-CN"/>
                </w:rPr>
                <w:t>更换</w:t>
              </w:r>
            </w:ins>
            <w:ins w:id="94" w:author="tanyong" w:date="2020-12-10T10:45:19Z">
              <w:r>
                <w:rPr>
                  <w:rFonts w:hint="eastAsia"/>
                  <w:lang w:val="en-US" w:eastAsia="zh-CN"/>
                </w:rPr>
                <w:t>且</w:t>
              </w:r>
            </w:ins>
            <w:ins w:id="95" w:author="tanyong" w:date="2020-12-10T10:45:20Z">
              <w:r>
                <w:rPr>
                  <w:rFonts w:hint="eastAsia"/>
                  <w:lang w:val="en-US" w:eastAsia="zh-CN"/>
                </w:rPr>
                <w:t>出现</w:t>
              </w:r>
            </w:ins>
            <w:ins w:id="96" w:author="tanyong" w:date="2020-12-10T10:45:29Z">
              <w:r>
                <w:rPr>
                  <w:rFonts w:hint="eastAsia"/>
                  <w:lang w:val="en-US" w:eastAsia="zh-CN"/>
                </w:rPr>
                <w:t>隐藏的</w:t>
              </w:r>
            </w:ins>
            <w:ins w:id="97" w:author="tanyong" w:date="2020-12-10T10:45:30Z">
              <w:r>
                <w:rPr>
                  <w:rFonts w:hint="eastAsia"/>
                  <w:lang w:val="en-US" w:eastAsia="zh-CN"/>
                </w:rPr>
                <w:t>界面</w:t>
              </w:r>
            </w:ins>
            <w:ins w:id="98" w:author="tanyong" w:date="2020-12-10T10:45:31Z">
              <w:r>
                <w:rPr>
                  <w:rFonts w:hint="eastAsia"/>
                  <w:lang w:val="en-US" w:eastAsia="zh-CN"/>
                </w:rPr>
                <w:t>，</w:t>
              </w:r>
            </w:ins>
            <w:ins w:id="99" w:author="tanyong" w:date="2020-12-10T10:45:34Z">
              <w:r>
                <w:rPr>
                  <w:rFonts w:hint="eastAsia"/>
                  <w:lang w:val="en-US" w:eastAsia="zh-CN"/>
                </w:rPr>
                <w:t>再点</w:t>
              </w:r>
            </w:ins>
            <w:ins w:id="100" w:author="tanyong" w:date="2020-12-10T10:45:35Z">
              <w:r>
                <w:rPr>
                  <w:rFonts w:hint="eastAsia"/>
                  <w:lang w:val="en-US" w:eastAsia="zh-CN"/>
                </w:rPr>
                <w:t>一下</w:t>
              </w:r>
            </w:ins>
            <w:ins w:id="101" w:author="tanyong" w:date="2020-12-10T10:45:36Z">
              <w:r>
                <w:rPr>
                  <w:rFonts w:hint="eastAsia"/>
                  <w:lang w:val="en-US" w:eastAsia="zh-CN"/>
                </w:rPr>
                <w:t>返回</w:t>
              </w:r>
            </w:ins>
          </w:p>
          <w:p>
            <w:pPr>
              <w:widowControl/>
              <w:jc w:val="left"/>
              <w:rPr>
                <w:ins w:id="102" w:author="tanyong" w:date="2020-12-10T10:45:38Z"/>
                <w:rFonts w:hint="eastAsia"/>
                <w:lang w:val="en-US" w:eastAsia="zh-CN"/>
              </w:rPr>
            </w:pPr>
          </w:p>
          <w:p>
            <w:pPr>
              <w:widowControl/>
              <w:jc w:val="left"/>
              <w:rPr>
                <w:rFonts w:hint="default"/>
                <w:lang w:val="en-US" w:eastAsia="zh-CN"/>
              </w:rPr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0" w:hRule="atLeast"/>
          <w:jc w:val="center"/>
        </w:trPr>
        <w:tc>
          <w:tcPr>
            <w:tcW w:w="1277" w:type="dxa"/>
            <w:shd w:val="clear" w:color="auto" w:fill="auto"/>
            <w:textDirection w:val="tbRlV"/>
            <w:vAlign w:val="center"/>
          </w:tcPr>
          <w:p>
            <w:pPr>
              <w:spacing w:line="360" w:lineRule="auto"/>
              <w:ind w:left="113" w:right="113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心得体会</w:t>
            </w:r>
          </w:p>
        </w:tc>
        <w:tc>
          <w:tcPr>
            <w:tcW w:w="7733" w:type="dxa"/>
            <w:gridSpan w:val="9"/>
            <w:shd w:val="clear" w:color="auto" w:fill="auto"/>
            <w:vAlign w:val="center"/>
          </w:tcPr>
          <w:p>
            <w:pPr>
              <w:widowControl/>
              <w:jc w:val="left"/>
            </w:pPr>
          </w:p>
          <w:p>
            <w:pPr>
              <w:widowControl/>
              <w:jc w:val="left"/>
              <w:rPr>
                <w:ins w:id="103" w:author="tanyong" w:date="2020-12-10T10:46:52Z"/>
                <w:rFonts w:hint="eastAsia"/>
                <w:lang w:val="en-US" w:eastAsia="zh-CN"/>
              </w:rPr>
            </w:pPr>
            <w:ins w:id="104" w:author="tanyong" w:date="2020-12-10T10:45:56Z">
              <w:r>
                <w:rPr>
                  <w:rFonts w:hint="eastAsia"/>
                  <w:lang w:val="en-US" w:eastAsia="zh-CN"/>
                </w:rPr>
                <w:t>多有不足</w:t>
              </w:r>
            </w:ins>
            <w:ins w:id="105" w:author="tanyong" w:date="2020-12-10T10:45:57Z">
              <w:r>
                <w:rPr>
                  <w:rFonts w:hint="eastAsia"/>
                  <w:lang w:val="en-US" w:eastAsia="zh-CN"/>
                </w:rPr>
                <w:t>，</w:t>
              </w:r>
            </w:ins>
            <w:ins w:id="106" w:author="tanyong" w:date="2020-12-10T10:46:10Z">
              <w:r>
                <w:rPr>
                  <w:rFonts w:hint="eastAsia"/>
                  <w:lang w:val="en-US" w:eastAsia="zh-CN"/>
                </w:rPr>
                <w:t>要</w:t>
              </w:r>
            </w:ins>
            <w:ins w:id="107" w:author="tanyong" w:date="2020-12-10T10:46:11Z">
              <w:r>
                <w:rPr>
                  <w:rFonts w:hint="eastAsia"/>
                  <w:lang w:val="en-US" w:eastAsia="zh-CN"/>
                </w:rPr>
                <w:t>坚持</w:t>
              </w:r>
            </w:ins>
            <w:ins w:id="108" w:author="tanyong" w:date="2020-12-10T10:46:14Z">
              <w:r>
                <w:rPr>
                  <w:rFonts w:hint="eastAsia"/>
                  <w:lang w:val="en-US" w:eastAsia="zh-CN"/>
                </w:rPr>
                <w:t>多写</w:t>
              </w:r>
            </w:ins>
            <w:ins w:id="109" w:author="tanyong" w:date="2020-12-10T10:46:15Z">
              <w:r>
                <w:rPr>
                  <w:rFonts w:hint="eastAsia"/>
                  <w:lang w:val="en-US" w:eastAsia="zh-CN"/>
                </w:rPr>
                <w:t>，</w:t>
              </w:r>
            </w:ins>
            <w:ins w:id="110" w:author="tanyong" w:date="2020-12-10T10:46:18Z">
              <w:r>
                <w:rPr>
                  <w:rFonts w:hint="eastAsia"/>
                  <w:lang w:val="en-US" w:eastAsia="zh-CN"/>
                </w:rPr>
                <w:t>多练</w:t>
              </w:r>
            </w:ins>
            <w:ins w:id="111" w:author="tanyong" w:date="2020-12-10T10:46:20Z">
              <w:r>
                <w:rPr>
                  <w:rFonts w:hint="eastAsia"/>
                  <w:lang w:val="en-US" w:eastAsia="zh-CN"/>
                </w:rPr>
                <w:t>！！</w:t>
              </w:r>
            </w:ins>
          </w:p>
          <w:p>
            <w:pPr>
              <w:widowControl/>
              <w:jc w:val="left"/>
              <w:rPr>
                <w:ins w:id="112" w:author="tanyong" w:date="2020-12-10T10:47:06Z"/>
                <w:rFonts w:hint="eastAsia"/>
                <w:lang w:val="en-US" w:eastAsia="zh-CN"/>
              </w:rPr>
            </w:pPr>
            <w:ins w:id="113" w:author="tanyong" w:date="2020-12-10T10:46:54Z">
              <w:r>
                <w:rPr>
                  <w:rFonts w:hint="eastAsia"/>
                  <w:lang w:val="en-US" w:eastAsia="zh-CN"/>
                </w:rPr>
                <w:t>开始写</w:t>
              </w:r>
            </w:ins>
            <w:ins w:id="114" w:author="tanyong" w:date="2020-12-10T10:46:57Z">
              <w:r>
                <w:rPr>
                  <w:rFonts w:hint="eastAsia"/>
                  <w:lang w:val="en-US" w:eastAsia="zh-CN"/>
                </w:rPr>
                <w:t>之前</w:t>
              </w:r>
            </w:ins>
            <w:ins w:id="115" w:author="tanyong" w:date="2020-12-10T10:46:59Z">
              <w:r>
                <w:rPr>
                  <w:rFonts w:hint="eastAsia"/>
                  <w:lang w:val="en-US" w:eastAsia="zh-CN"/>
                </w:rPr>
                <w:t>一定要</w:t>
              </w:r>
            </w:ins>
            <w:ins w:id="116" w:author="tanyong" w:date="2020-12-10T10:47:02Z">
              <w:r>
                <w:rPr>
                  <w:rFonts w:hint="eastAsia"/>
                  <w:lang w:val="en-US" w:eastAsia="zh-CN"/>
                </w:rPr>
                <w:t>先弄清楚</w:t>
              </w:r>
            </w:ins>
            <w:ins w:id="117" w:author="tanyong" w:date="2020-12-10T10:47:04Z">
              <w:r>
                <w:rPr>
                  <w:rFonts w:hint="eastAsia"/>
                  <w:lang w:val="en-US" w:eastAsia="zh-CN"/>
                </w:rPr>
                <w:t>网页的</w:t>
              </w:r>
            </w:ins>
            <w:ins w:id="118" w:author="tanyong" w:date="2020-12-10T10:47:05Z">
              <w:r>
                <w:rPr>
                  <w:rFonts w:hint="eastAsia"/>
                  <w:lang w:val="en-US" w:eastAsia="zh-CN"/>
                </w:rPr>
                <w:t>结构</w:t>
              </w:r>
            </w:ins>
          </w:p>
          <w:p>
            <w:pPr>
              <w:widowControl/>
              <w:jc w:val="left"/>
              <w:rPr>
                <w:ins w:id="119" w:author="tanyong" w:date="2020-12-10T10:47:10Z"/>
                <w:rFonts w:hint="eastAsia"/>
                <w:lang w:val="en-US" w:eastAsia="zh-CN"/>
              </w:rPr>
            </w:pPr>
            <w:ins w:id="120" w:author="tanyong" w:date="2020-12-10T10:47:07Z">
              <w:r>
                <w:rPr>
                  <w:rFonts w:hint="eastAsia"/>
                  <w:lang w:val="en-US" w:eastAsia="zh-CN"/>
                </w:rPr>
                <w:t>不</w:t>
              </w:r>
            </w:ins>
            <w:ins w:id="121" w:author="tanyong" w:date="2020-12-10T10:47:10Z">
              <w:r>
                <w:rPr>
                  <w:rFonts w:hint="eastAsia"/>
                  <w:lang w:val="en-US" w:eastAsia="zh-CN"/>
                </w:rPr>
                <w:t>胡乱布局</w:t>
              </w:r>
            </w:ins>
          </w:p>
          <w:p>
            <w:pPr>
              <w:widowControl/>
              <w:jc w:val="left"/>
              <w:rPr>
                <w:rFonts w:hint="default"/>
                <w:lang w:val="en-US" w:eastAsia="zh-CN"/>
              </w:rPr>
            </w:pPr>
            <w:ins w:id="122" w:author="tanyong" w:date="2020-12-10T10:47:14Z">
              <w:r>
                <w:rPr>
                  <w:rFonts w:hint="eastAsia"/>
                  <w:lang w:val="en-US" w:eastAsia="zh-CN"/>
                </w:rPr>
                <w:t>好的布局</w:t>
              </w:r>
            </w:ins>
            <w:ins w:id="123" w:author="tanyong" w:date="2020-12-10T10:47:17Z">
              <w:r>
                <w:rPr>
                  <w:rFonts w:hint="eastAsia"/>
                  <w:lang w:val="en-US" w:eastAsia="zh-CN"/>
                </w:rPr>
                <w:t>写起来</w:t>
              </w:r>
            </w:ins>
            <w:ins w:id="124" w:author="tanyong" w:date="2020-12-10T10:47:19Z">
              <w:r>
                <w:rPr>
                  <w:rFonts w:hint="eastAsia"/>
                  <w:lang w:val="en-US" w:eastAsia="zh-CN"/>
                </w:rPr>
                <w:t>会</w:t>
              </w:r>
            </w:ins>
            <w:ins w:id="125" w:author="tanyong" w:date="2020-12-10T10:47:21Z">
              <w:r>
                <w:rPr>
                  <w:rFonts w:hint="eastAsia"/>
                  <w:lang w:val="en-US" w:eastAsia="zh-CN"/>
                </w:rPr>
                <w:t>方便</w:t>
              </w:r>
            </w:ins>
            <w:ins w:id="126" w:author="tanyong" w:date="2020-12-10T10:47:22Z">
              <w:r>
                <w:rPr>
                  <w:rFonts w:hint="eastAsia"/>
                  <w:lang w:val="en-US" w:eastAsia="zh-CN"/>
                </w:rPr>
                <w:t>很</w:t>
              </w:r>
            </w:ins>
            <w:ins w:id="127" w:author="tanyong" w:date="2020-12-10T10:47:24Z">
              <w:r>
                <w:rPr>
                  <w:rFonts w:hint="eastAsia"/>
                  <w:lang w:val="en-US" w:eastAsia="zh-CN"/>
                </w:rPr>
                <w:t>多</w:t>
              </w:r>
            </w:ins>
            <w:bookmarkStart w:id="0" w:name="_GoBack"/>
            <w:bookmarkEnd w:id="0"/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7" w:hRule="atLeast"/>
          <w:jc w:val="center"/>
        </w:trPr>
        <w:tc>
          <w:tcPr>
            <w:tcW w:w="9010" w:type="dxa"/>
            <w:gridSpan w:val="10"/>
            <w:shd w:val="clear" w:color="auto" w:fill="auto"/>
          </w:tcPr>
          <w:p>
            <w:pPr>
              <w:widowControl/>
              <w:jc w:val="left"/>
              <w:rPr>
                <w:i/>
              </w:rPr>
            </w:pPr>
            <w:r>
              <w:rPr>
                <w:rFonts w:hint="eastAsia"/>
                <w:i/>
              </w:rPr>
              <w:t>以下内容由答辩讲师填写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2" w:hRule="atLeast"/>
          <w:jc w:val="center"/>
        </w:trPr>
        <w:tc>
          <w:tcPr>
            <w:tcW w:w="9010" w:type="dxa"/>
            <w:gridSpan w:val="10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答辩考核成绩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44" w:hRule="atLeast"/>
          <w:jc w:val="center"/>
        </w:trPr>
        <w:tc>
          <w:tcPr>
            <w:tcW w:w="1486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技术方案的合理性（20分）</w:t>
            </w:r>
          </w:p>
        </w:tc>
        <w:tc>
          <w:tcPr>
            <w:tcW w:w="1560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功能实现的完整性（30分）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技术知识应用的熟练程度（20分）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代码编写的规范性（10分）</w:t>
            </w: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思路创新性（10分）</w:t>
            </w:r>
          </w:p>
        </w:tc>
        <w:tc>
          <w:tcPr>
            <w:tcW w:w="13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表达的流利程度（10分）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7" w:hRule="atLeast"/>
          <w:jc w:val="center"/>
        </w:trPr>
        <w:tc>
          <w:tcPr>
            <w:tcW w:w="1486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</w:p>
        </w:tc>
        <w:tc>
          <w:tcPr>
            <w:tcW w:w="1560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widowControl/>
              <w:jc w:val="left"/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</w:p>
        </w:tc>
        <w:tc>
          <w:tcPr>
            <w:tcW w:w="1340" w:type="dxa"/>
            <w:shd w:val="clear" w:color="auto" w:fill="auto"/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7" w:hRule="atLeast"/>
          <w:jc w:val="center"/>
        </w:trPr>
        <w:tc>
          <w:tcPr>
            <w:tcW w:w="1486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总分：</w:t>
            </w:r>
          </w:p>
        </w:tc>
        <w:tc>
          <w:tcPr>
            <w:tcW w:w="3402" w:type="dxa"/>
            <w:gridSpan w:val="4"/>
            <w:shd w:val="clear" w:color="auto" w:fill="auto"/>
            <w:vAlign w:val="center"/>
          </w:tcPr>
          <w:p>
            <w:pPr>
              <w:widowControl/>
              <w:jc w:val="left"/>
            </w:pP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考核讲师：</w:t>
            </w:r>
          </w:p>
        </w:tc>
        <w:tc>
          <w:tcPr>
            <w:tcW w:w="2562" w:type="dxa"/>
            <w:gridSpan w:val="3"/>
            <w:shd w:val="clear" w:color="auto" w:fill="auto"/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87" w:hRule="atLeast"/>
          <w:jc w:val="center"/>
        </w:trPr>
        <w:tc>
          <w:tcPr>
            <w:tcW w:w="9010" w:type="dxa"/>
            <w:gridSpan w:val="10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评语：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jc w:val="left"/>
            </w:pPr>
          </w:p>
        </w:tc>
      </w:tr>
    </w:tbl>
    <w:p>
      <w:pPr>
        <w:rPr>
          <w:rFonts w:ascii="仿宋_GB2312" w:eastAsia="仿宋_GB2312"/>
          <w:sz w:val="15"/>
          <w:szCs w:val="15"/>
        </w:rPr>
      </w:pPr>
      <w:r>
        <w:rPr>
          <w:rFonts w:hint="eastAsia" w:ascii="仿宋_GB2312" w:eastAsia="仿宋_GB2312"/>
          <w:sz w:val="15"/>
          <w:szCs w:val="15"/>
        </w:rPr>
        <w:t>使用说明：</w:t>
      </w:r>
    </w:p>
    <w:p>
      <w:pPr>
        <w:rPr>
          <w:rFonts w:ascii="仿宋_GB2312" w:hAnsi="宋体" w:eastAsia="仿宋_GB2312"/>
          <w:sz w:val="15"/>
          <w:szCs w:val="15"/>
        </w:rPr>
      </w:pPr>
      <w:r>
        <w:rPr>
          <w:rFonts w:hint="eastAsia" w:ascii="仿宋_GB2312" w:hAnsi="宋体" w:eastAsia="仿宋_GB2312"/>
          <w:sz w:val="15"/>
          <w:szCs w:val="15"/>
        </w:rPr>
        <w:t>1. 此表在“阶段项目”和“大项目”阶段使用，并作为学生阶段成绩的参考依据。</w:t>
      </w:r>
    </w:p>
    <w:p>
      <w:pPr>
        <w:ind w:left="588" w:hanging="588" w:hangingChars="392"/>
        <w:rPr>
          <w:rFonts w:ascii="仿宋_GB2312" w:hAnsi="宋体" w:eastAsia="仿宋_GB2312"/>
          <w:sz w:val="15"/>
          <w:szCs w:val="15"/>
        </w:rPr>
      </w:pPr>
      <w:r>
        <w:rPr>
          <w:rFonts w:hint="eastAsia" w:ascii="仿宋_GB2312" w:hAnsi="宋体" w:eastAsia="仿宋_GB2312"/>
          <w:sz w:val="15"/>
          <w:szCs w:val="15"/>
        </w:rPr>
        <w:t>2.学生在规定的时间内完成项目后，填写此表；并提交给答辩讲师进行项目考核答辩。</w:t>
      </w:r>
    </w:p>
    <w:p>
      <w:pPr>
        <w:ind w:left="588" w:hanging="588" w:hangingChars="392"/>
        <w:rPr>
          <w:sz w:val="15"/>
          <w:szCs w:val="15"/>
        </w:rPr>
      </w:pPr>
      <w:r>
        <w:rPr>
          <w:rFonts w:hint="eastAsia" w:ascii="仿宋_GB2312" w:hAnsi="宋体" w:eastAsia="仿宋_GB2312"/>
          <w:sz w:val="15"/>
          <w:szCs w:val="15"/>
        </w:rPr>
        <w:t>3.讲师考核完毕后，将该表交付给班主任，由班主任归档。</w:t>
      </w:r>
    </w:p>
    <w:sectPr>
      <w:headerReference r:id="rId3" w:type="default"/>
      <w:footerReference r:id="rId4" w:type="default"/>
      <w:pgSz w:w="11906" w:h="16838"/>
      <w:pgMar w:top="238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04872536"/>
    </w:sdtPr>
    <w:sdtContent>
      <w:p>
        <w:pPr>
          <w:pStyle w:val="6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6" w:space="0"/>
      </w:pBdr>
    </w:pPr>
    <w:r>
      <w:rPr>
        <w:rFonts w:hint="eastAsia"/>
        <w:color w:val="0C0C0C" w:themeColor="text1" w:themeTint="F2"/>
        <w:sz w:val="21"/>
        <w:szCs w:val="21"/>
      </w:rPr>
      <w:t>重庆粤嵌科技有限</w:t>
    </w:r>
    <w:r>
      <w:rPr>
        <w:rFonts w:hint="eastAsia"/>
        <w:sz w:val="21"/>
        <w:szCs w:val="21"/>
      </w:rPr>
      <w:t>公司</w:t>
    </w:r>
    <w:r>
      <w:drawing>
        <wp:inline distT="0" distB="0" distL="0" distR="0">
          <wp:extent cx="585470" cy="333375"/>
          <wp:effectExtent l="0" t="0" r="5080" b="9525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9517" cy="3359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gec">
    <w15:presenceInfo w15:providerId="None" w15:userId="gec"/>
  </w15:person>
  <w15:person w15:author="tanyong">
    <w15:presenceInfo w15:providerId="None" w15:userId="tanyo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F7AF0"/>
    <w:rsid w:val="00067DC3"/>
    <w:rsid w:val="001712CF"/>
    <w:rsid w:val="0022729D"/>
    <w:rsid w:val="0024412E"/>
    <w:rsid w:val="00264087"/>
    <w:rsid w:val="0036365F"/>
    <w:rsid w:val="003F7AF0"/>
    <w:rsid w:val="00434CAE"/>
    <w:rsid w:val="004C1AEF"/>
    <w:rsid w:val="004D1DB1"/>
    <w:rsid w:val="00514C9E"/>
    <w:rsid w:val="00554982"/>
    <w:rsid w:val="005B3408"/>
    <w:rsid w:val="006125E6"/>
    <w:rsid w:val="00692B52"/>
    <w:rsid w:val="006A7E87"/>
    <w:rsid w:val="006B5499"/>
    <w:rsid w:val="006B6E49"/>
    <w:rsid w:val="006C4E7A"/>
    <w:rsid w:val="006D1853"/>
    <w:rsid w:val="006E4256"/>
    <w:rsid w:val="00724A41"/>
    <w:rsid w:val="007C3CEC"/>
    <w:rsid w:val="008D53F8"/>
    <w:rsid w:val="008D56C4"/>
    <w:rsid w:val="0095786C"/>
    <w:rsid w:val="009A3A41"/>
    <w:rsid w:val="009A6088"/>
    <w:rsid w:val="009D72C5"/>
    <w:rsid w:val="00A21058"/>
    <w:rsid w:val="00A5527F"/>
    <w:rsid w:val="00A74E51"/>
    <w:rsid w:val="00A8445D"/>
    <w:rsid w:val="00AC4DBC"/>
    <w:rsid w:val="00AE1A59"/>
    <w:rsid w:val="00B41DCA"/>
    <w:rsid w:val="00B45A66"/>
    <w:rsid w:val="00C006DA"/>
    <w:rsid w:val="00C1098E"/>
    <w:rsid w:val="00CC6262"/>
    <w:rsid w:val="00D23986"/>
    <w:rsid w:val="00D357DE"/>
    <w:rsid w:val="00D60924"/>
    <w:rsid w:val="00D77BA2"/>
    <w:rsid w:val="00DA726A"/>
    <w:rsid w:val="00DA7EFD"/>
    <w:rsid w:val="00E12E66"/>
    <w:rsid w:val="00E17D40"/>
    <w:rsid w:val="00E4616E"/>
    <w:rsid w:val="00E912C7"/>
    <w:rsid w:val="00F808B4"/>
    <w:rsid w:val="00F97119"/>
    <w:rsid w:val="0945659A"/>
    <w:rsid w:val="254A5211"/>
    <w:rsid w:val="3C1B5AD2"/>
    <w:rsid w:val="5F8A5309"/>
    <w:rsid w:val="604E15D7"/>
    <w:rsid w:val="65E773E0"/>
    <w:rsid w:val="6FB20D8B"/>
    <w:rsid w:val="724047F2"/>
    <w:rsid w:val="779B7F45"/>
    <w:rsid w:val="7A860B00"/>
    <w:rsid w:val="7FB16E4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widowControl/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qFormat/>
    <w:uiPriority w:val="0"/>
    <w:pPr>
      <w:keepNext/>
      <w:keepLines/>
      <w:widowControl/>
      <w:spacing w:before="260" w:after="260" w:line="416" w:lineRule="auto"/>
      <w:jc w:val="left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5"/>
    <w:qFormat/>
    <w:uiPriority w:val="0"/>
    <w:pPr>
      <w:keepNext/>
      <w:keepLines/>
      <w:widowControl/>
      <w:spacing w:before="260" w:after="260" w:line="416" w:lineRule="auto"/>
      <w:jc w:val="left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link w:val="16"/>
    <w:qFormat/>
    <w:uiPriority w:val="0"/>
    <w:pPr>
      <w:widowControl/>
      <w:spacing w:line="300" w:lineRule="auto"/>
      <w:jc w:val="center"/>
    </w:pPr>
    <w:rPr>
      <w:b/>
      <w:bCs/>
      <w:sz w:val="32"/>
      <w:szCs w:val="32"/>
    </w:rPr>
  </w:style>
  <w:style w:type="character" w:styleId="11">
    <w:name w:val="Strong"/>
    <w:qFormat/>
    <w:uiPriority w:val="0"/>
    <w:rPr>
      <w:b/>
      <w:bCs/>
    </w:rPr>
  </w:style>
  <w:style w:type="character" w:styleId="12">
    <w:name w:val="Hyperlink"/>
    <w:qFormat/>
    <w:uiPriority w:val="0"/>
    <w:rPr>
      <w:color w:val="0000FF"/>
      <w:u w:val="single"/>
    </w:rPr>
  </w:style>
  <w:style w:type="character" w:customStyle="1" w:styleId="13">
    <w:name w:val="标题 1 Char"/>
    <w:basedOn w:val="10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4">
    <w:name w:val="标题 2 Char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5">
    <w:name w:val="标题 3 Char"/>
    <w:link w:val="4"/>
    <w:qFormat/>
    <w:uiPriority w:val="0"/>
    <w:rPr>
      <w:b/>
      <w:bCs/>
      <w:kern w:val="2"/>
      <w:sz w:val="32"/>
      <w:szCs w:val="32"/>
    </w:rPr>
  </w:style>
  <w:style w:type="character" w:customStyle="1" w:styleId="16">
    <w:name w:val="标题 Char"/>
    <w:link w:val="8"/>
    <w:qFormat/>
    <w:uiPriority w:val="0"/>
    <w:rPr>
      <w:b/>
      <w:bCs/>
      <w:kern w:val="2"/>
      <w:sz w:val="32"/>
      <w:szCs w:val="32"/>
    </w:rPr>
  </w:style>
  <w:style w:type="character" w:customStyle="1" w:styleId="17">
    <w:name w:val="页眉 Char"/>
    <w:basedOn w:val="10"/>
    <w:link w:val="7"/>
    <w:qFormat/>
    <w:uiPriority w:val="99"/>
    <w:rPr>
      <w:kern w:val="2"/>
      <w:sz w:val="18"/>
      <w:szCs w:val="18"/>
    </w:rPr>
  </w:style>
  <w:style w:type="character" w:customStyle="1" w:styleId="18">
    <w:name w:val="页脚 Char"/>
    <w:basedOn w:val="10"/>
    <w:link w:val="6"/>
    <w:qFormat/>
    <w:uiPriority w:val="99"/>
    <w:rPr>
      <w:kern w:val="2"/>
      <w:sz w:val="18"/>
      <w:szCs w:val="18"/>
    </w:rPr>
  </w:style>
  <w:style w:type="character" w:customStyle="1" w:styleId="19">
    <w:name w:val="批注框文本 Char"/>
    <w:basedOn w:val="10"/>
    <w:link w:val="5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http://www.windows89.com</Company>
  <Pages>2</Pages>
  <Words>62</Words>
  <Characters>354</Characters>
  <Lines>2</Lines>
  <Paragraphs>1</Paragraphs>
  <TotalTime>36</TotalTime>
  <ScaleCrop>false</ScaleCrop>
  <LinksUpToDate>false</LinksUpToDate>
  <CharactersWithSpaces>415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2016-01-22T03:36:00Z</dcterms:created>
  <dc:creator>FtpDown</dc:creator>
  <cp:lastModifiedBy>tanyong</cp:lastModifiedBy>
  <cp:lastPrinted>2019-09-12T01:16:00Z</cp:lastPrinted>
  <dcterms:modified xsi:type="dcterms:W3CDTF">2020-12-10T02:47:24Z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